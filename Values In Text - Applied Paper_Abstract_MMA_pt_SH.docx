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4C9A2" w14:textId="77777777" w:rsidR="00F30977" w:rsidRPr="00ED087A" w:rsidRDefault="00F30977" w:rsidP="00ED087A">
      <w:pPr>
        <w:rPr>
          <w:sz w:val="22"/>
          <w:szCs w:val="22"/>
        </w:rPr>
      </w:pPr>
      <w:r w:rsidRPr="00ED087A">
        <w:rPr>
          <w:sz w:val="22"/>
          <w:szCs w:val="22"/>
        </w:rPr>
        <w:t xml:space="preserve">Values </w:t>
      </w:r>
      <w:proofErr w:type="gramStart"/>
      <w:r w:rsidRPr="00ED087A">
        <w:rPr>
          <w:sz w:val="22"/>
          <w:szCs w:val="22"/>
        </w:rPr>
        <w:t>In</w:t>
      </w:r>
      <w:proofErr w:type="gramEnd"/>
      <w:r w:rsidRPr="00ED087A">
        <w:rPr>
          <w:sz w:val="22"/>
          <w:szCs w:val="22"/>
        </w:rPr>
        <w:t xml:space="preserve"> Text: Applied Paper</w:t>
      </w:r>
    </w:p>
    <w:p w14:paraId="01F8435E" w14:textId="77777777" w:rsidR="00F30977" w:rsidRPr="00ED087A" w:rsidRDefault="00F30977" w:rsidP="00ED087A">
      <w:pPr>
        <w:rPr>
          <w:sz w:val="22"/>
          <w:szCs w:val="22"/>
        </w:rPr>
      </w:pPr>
      <w:r w:rsidRPr="00ED087A">
        <w:rPr>
          <w:sz w:val="22"/>
          <w:szCs w:val="22"/>
        </w:rPr>
        <w:t>Working Title: From Give me Your Tired, Your Poor to Build the Wall; Value-Based Issue Ownership in the North American Immigration Debate</w:t>
      </w:r>
    </w:p>
    <w:p w14:paraId="2C3D15D6" w14:textId="77777777" w:rsidR="00F30977" w:rsidRPr="00ED087A" w:rsidRDefault="00F30977" w:rsidP="00ED087A">
      <w:pPr>
        <w:rPr>
          <w:sz w:val="22"/>
          <w:szCs w:val="22"/>
        </w:rPr>
      </w:pPr>
      <w:r w:rsidRPr="00ED087A">
        <w:rPr>
          <w:sz w:val="22"/>
          <w:szCs w:val="22"/>
        </w:rPr>
        <w:t>Abstract: DRAFT</w:t>
      </w:r>
    </w:p>
    <w:p w14:paraId="3E7B7E6C" w14:textId="77777777" w:rsidR="00F30977" w:rsidRPr="00ED087A" w:rsidRDefault="00F30977" w:rsidP="00ED087A">
      <w:pPr>
        <w:rPr>
          <w:sz w:val="22"/>
          <w:szCs w:val="22"/>
        </w:rPr>
      </w:pPr>
      <w:r w:rsidRPr="00ED087A">
        <w:rPr>
          <w:sz w:val="22"/>
          <w:szCs w:val="22"/>
        </w:rPr>
        <w:t>For submission on or before 31 August 2018 to BIGSSS-CSS Special Issue submission</w:t>
      </w:r>
    </w:p>
    <w:p w14:paraId="22ADD140" w14:textId="77777777" w:rsidR="00F30977" w:rsidRPr="00ED087A" w:rsidRDefault="00F30977" w:rsidP="00ED087A">
      <w:pPr>
        <w:rPr>
          <w:sz w:val="22"/>
          <w:szCs w:val="22"/>
        </w:rPr>
      </w:pPr>
    </w:p>
    <w:p w14:paraId="014139D4" w14:textId="77777777" w:rsidR="00F30977" w:rsidRPr="00ED087A" w:rsidRDefault="00F30977" w:rsidP="00ED087A">
      <w:pPr>
        <w:rPr>
          <w:sz w:val="22"/>
          <w:szCs w:val="22"/>
        </w:rPr>
      </w:pPr>
      <w:r w:rsidRPr="00ED087A">
        <w:rPr>
          <w:sz w:val="22"/>
          <w:szCs w:val="22"/>
        </w:rPr>
        <w:t xml:space="preserve">Authors: Amos, </w:t>
      </w:r>
      <w:proofErr w:type="spellStart"/>
      <w:r w:rsidRPr="00ED087A">
        <w:rPr>
          <w:sz w:val="22"/>
          <w:szCs w:val="22"/>
        </w:rPr>
        <w:t>Ardag</w:t>
      </w:r>
      <w:proofErr w:type="spellEnd"/>
      <w:r w:rsidRPr="00ED087A">
        <w:rPr>
          <w:sz w:val="22"/>
          <w:szCs w:val="22"/>
        </w:rPr>
        <w:t>, Hajdinjak, Morris (Alphabetically—actual ordering still to be discussed)</w:t>
      </w:r>
      <w:r w:rsidR="006B56B6">
        <w:rPr>
          <w:rStyle w:val="FootnoteReference"/>
          <w:sz w:val="22"/>
          <w:szCs w:val="22"/>
        </w:rPr>
        <w:footnoteReference w:id="1"/>
      </w:r>
    </w:p>
    <w:p w14:paraId="3E54289F" w14:textId="77777777" w:rsidR="00F30977" w:rsidRPr="00ED087A" w:rsidRDefault="00F30977" w:rsidP="00ED087A">
      <w:pPr>
        <w:rPr>
          <w:sz w:val="22"/>
          <w:szCs w:val="22"/>
        </w:rPr>
      </w:pPr>
    </w:p>
    <w:p w14:paraId="3DA734DA" w14:textId="40A51D06" w:rsidR="00F30977" w:rsidRDefault="00F30977" w:rsidP="00ED087A">
      <w:pPr>
        <w:rPr>
          <w:sz w:val="22"/>
          <w:szCs w:val="22"/>
        </w:rPr>
      </w:pPr>
      <w:r w:rsidRPr="00ED087A">
        <w:rPr>
          <w:b/>
          <w:sz w:val="22"/>
          <w:szCs w:val="22"/>
        </w:rPr>
        <w:t>Background/Motivation:</w:t>
      </w:r>
      <w:r>
        <w:rPr>
          <w:sz w:val="22"/>
          <w:szCs w:val="22"/>
        </w:rPr>
        <w:t xml:space="preserve"> </w:t>
      </w:r>
      <w:r w:rsidRPr="00ED087A">
        <w:rPr>
          <w:sz w:val="22"/>
          <w:szCs w:val="22"/>
        </w:rPr>
        <w:t>Political actors have established track records of political issue ownership in many areas of the public discourse. Previous findings suggest that issue-ownership is related to policy priorities of established political actors</w:t>
      </w:r>
      <w:r>
        <w:rPr>
          <w:sz w:val="22"/>
          <w:szCs w:val="22"/>
        </w:rPr>
        <w:t xml:space="preserve"> </w:t>
      </w:r>
      <w:r>
        <w:rPr>
          <w:noProof/>
          <w:sz w:val="22"/>
          <w:szCs w:val="22"/>
        </w:rPr>
        <w:t>(Budge &amp; Farlie, 1983; Petrocik, 1996</w:t>
      </w:r>
      <w:proofErr w:type="gramStart"/>
      <w:r>
        <w:rPr>
          <w:noProof/>
          <w:sz w:val="22"/>
          <w:szCs w:val="22"/>
        </w:rPr>
        <w:t>)</w:t>
      </w:r>
      <w:r w:rsidRPr="00ED087A">
        <w:rPr>
          <w:sz w:val="22"/>
          <w:szCs w:val="22"/>
        </w:rPr>
        <w:t xml:space="preserve">  as</w:t>
      </w:r>
      <w:proofErr w:type="gramEnd"/>
      <w:r w:rsidRPr="00ED087A">
        <w:rPr>
          <w:sz w:val="22"/>
          <w:szCs w:val="22"/>
        </w:rPr>
        <w:t xml:space="preserve"> well as the saliency </w:t>
      </w:r>
      <w:r>
        <w:rPr>
          <w:noProof/>
          <w:sz w:val="22"/>
          <w:szCs w:val="22"/>
        </w:rPr>
        <w:t>(Geys, 2012; Meguid, 2005, 2008)</w:t>
      </w:r>
      <w:r>
        <w:rPr>
          <w:sz w:val="22"/>
          <w:szCs w:val="22"/>
        </w:rPr>
        <w:t xml:space="preserve"> </w:t>
      </w:r>
      <w:r w:rsidRPr="00ED087A">
        <w:rPr>
          <w:sz w:val="22"/>
          <w:szCs w:val="22"/>
        </w:rPr>
        <w:t>of the issue</w:t>
      </w:r>
      <w:r>
        <w:rPr>
          <w:sz w:val="22"/>
          <w:szCs w:val="22"/>
        </w:rPr>
        <w:t xml:space="preserve">. </w:t>
      </w:r>
      <w:r w:rsidRPr="00ED087A">
        <w:rPr>
          <w:sz w:val="22"/>
          <w:szCs w:val="22"/>
          <w:highlight w:val="yellow"/>
        </w:rPr>
        <w:t>[</w:t>
      </w:r>
      <w:r>
        <w:rPr>
          <w:sz w:val="22"/>
          <w:szCs w:val="22"/>
          <w:highlight w:val="yellow"/>
        </w:rPr>
        <w:t>S</w:t>
      </w:r>
      <w:r w:rsidRPr="00ED087A">
        <w:rPr>
          <w:sz w:val="22"/>
          <w:szCs w:val="22"/>
          <w:highlight w:val="yellow"/>
        </w:rPr>
        <w:t xml:space="preserve">aliency might </w:t>
      </w:r>
      <w:r>
        <w:rPr>
          <w:sz w:val="22"/>
          <w:szCs w:val="22"/>
          <w:highlight w:val="yellow"/>
        </w:rPr>
        <w:t xml:space="preserve">be </w:t>
      </w:r>
      <w:r w:rsidRPr="00ED087A">
        <w:rPr>
          <w:sz w:val="22"/>
          <w:szCs w:val="22"/>
          <w:highlight w:val="yellow"/>
        </w:rPr>
        <w:t xml:space="preserve">a good connection for </w:t>
      </w:r>
      <w:r>
        <w:rPr>
          <w:sz w:val="22"/>
          <w:szCs w:val="22"/>
          <w:highlight w:val="yellow"/>
        </w:rPr>
        <w:t xml:space="preserve">the </w:t>
      </w:r>
      <w:r w:rsidRPr="00ED087A">
        <w:rPr>
          <w:sz w:val="22"/>
          <w:szCs w:val="22"/>
          <w:highlight w:val="yellow"/>
        </w:rPr>
        <w:t>migration topic, therefore the use of the second dictionary</w:t>
      </w:r>
      <w:r>
        <w:rPr>
          <w:sz w:val="22"/>
          <w:szCs w:val="22"/>
          <w:highlight w:val="yellow"/>
        </w:rPr>
        <w:t>.</w:t>
      </w:r>
      <w:r w:rsidRPr="00ED087A">
        <w:rPr>
          <w:sz w:val="22"/>
          <w:szCs w:val="22"/>
          <w:highlight w:val="yellow"/>
        </w:rPr>
        <w:t>]</w:t>
      </w:r>
      <w:r w:rsidRPr="00ED087A">
        <w:rPr>
          <w:sz w:val="22"/>
          <w:szCs w:val="22"/>
        </w:rPr>
        <w:t xml:space="preserve"> Building upon this literature we propose a new ‘value-based issue ownership’ </w:t>
      </w:r>
      <w:commentRangeStart w:id="0"/>
      <w:r w:rsidRPr="00ED087A">
        <w:rPr>
          <w:sz w:val="22"/>
          <w:szCs w:val="22"/>
        </w:rPr>
        <w:t>approach</w:t>
      </w:r>
      <w:commentRangeEnd w:id="0"/>
      <w:r w:rsidR="000870B1">
        <w:rPr>
          <w:rStyle w:val="CommentReference"/>
        </w:rPr>
        <w:commentReference w:id="0"/>
      </w:r>
      <w:r w:rsidRPr="00ED087A">
        <w:rPr>
          <w:sz w:val="22"/>
          <w:szCs w:val="22"/>
        </w:rPr>
        <w:t xml:space="preserve"> whereby we show that parties have commanding control over the value-laden discussion surrounding </w:t>
      </w:r>
      <w:commentRangeStart w:id="1"/>
      <w:r>
        <w:rPr>
          <w:sz w:val="22"/>
          <w:szCs w:val="22"/>
        </w:rPr>
        <w:t>an</w:t>
      </w:r>
      <w:commentRangeEnd w:id="1"/>
      <w:r w:rsidR="000870B1">
        <w:rPr>
          <w:rStyle w:val="CommentReference"/>
        </w:rPr>
        <w:commentReference w:id="1"/>
      </w:r>
      <w:r w:rsidRPr="00ED087A">
        <w:rPr>
          <w:sz w:val="22"/>
          <w:szCs w:val="22"/>
        </w:rPr>
        <w:t xml:space="preserve"> issue</w:t>
      </w:r>
      <w:r>
        <w:rPr>
          <w:sz w:val="22"/>
          <w:szCs w:val="22"/>
        </w:rPr>
        <w:t xml:space="preserve">. </w:t>
      </w:r>
      <w:r w:rsidRPr="00ED087A">
        <w:rPr>
          <w:sz w:val="22"/>
          <w:szCs w:val="22"/>
          <w:highlight w:val="yellow"/>
        </w:rPr>
        <w:t xml:space="preserve">[Maybe a few words on why expanding the literature with such an approach is </w:t>
      </w:r>
      <w:commentRangeStart w:id="2"/>
      <w:r w:rsidRPr="00ED087A">
        <w:rPr>
          <w:sz w:val="22"/>
          <w:szCs w:val="22"/>
          <w:highlight w:val="yellow"/>
        </w:rPr>
        <w:t>noteworthy</w:t>
      </w:r>
      <w:commentRangeEnd w:id="2"/>
      <w:r w:rsidR="000870B1">
        <w:rPr>
          <w:rStyle w:val="CommentReference"/>
        </w:rPr>
        <w:commentReference w:id="2"/>
      </w:r>
      <w:r w:rsidRPr="00ED087A">
        <w:rPr>
          <w:sz w:val="22"/>
          <w:szCs w:val="22"/>
          <w:highlight w:val="yellow"/>
        </w:rPr>
        <w:t>.]</w:t>
      </w:r>
      <w:r w:rsidRPr="00ED087A">
        <w:rPr>
          <w:sz w:val="22"/>
          <w:szCs w:val="22"/>
        </w:rPr>
        <w:t xml:space="preserve"> </w:t>
      </w:r>
      <w:r w:rsidRPr="00292FA9">
        <w:rPr>
          <w:sz w:val="22"/>
          <w:szCs w:val="22"/>
        </w:rPr>
        <w:t xml:space="preserve">We choose the migration topic as a salient issue </w:t>
      </w:r>
      <w:ins w:id="3" w:author="Sanja Hajdinjak" w:date="2018-08-11T15:44:00Z">
        <w:r w:rsidR="00E564BA">
          <w:rPr>
            <w:sz w:val="22"/>
            <w:szCs w:val="22"/>
          </w:rPr>
          <w:t xml:space="preserve">based on which we demonstrate the relevance of the </w:t>
        </w:r>
      </w:ins>
      <w:del w:id="4" w:author="Sanja Hajdinjak" w:date="2018-08-11T15:44:00Z">
        <w:r w:rsidRPr="00292FA9" w:rsidDel="00E564BA">
          <w:rPr>
            <w:sz w:val="22"/>
            <w:szCs w:val="22"/>
          </w:rPr>
          <w:delText>to reveal that the</w:delText>
        </w:r>
      </w:del>
      <w:r w:rsidRPr="00292FA9">
        <w:rPr>
          <w:sz w:val="22"/>
          <w:szCs w:val="22"/>
        </w:rPr>
        <w:t xml:space="preserve"> value-based issue ownership</w:t>
      </w:r>
      <w:del w:id="5" w:author="Sanja Hajdinjak" w:date="2018-08-11T15:45:00Z">
        <w:r w:rsidRPr="00292FA9" w:rsidDel="00E564BA">
          <w:rPr>
            <w:sz w:val="22"/>
            <w:szCs w:val="22"/>
          </w:rPr>
          <w:delText xml:space="preserve"> is relevant</w:delText>
        </w:r>
      </w:del>
      <w:r w:rsidRPr="00292FA9">
        <w:rPr>
          <w:sz w:val="22"/>
          <w:szCs w:val="22"/>
        </w:rPr>
        <w:t xml:space="preserve"> and </w:t>
      </w:r>
      <w:del w:id="6" w:author="Sanja Hajdinjak" w:date="2018-08-11T15:45:00Z">
        <w:r w:rsidRPr="00292FA9" w:rsidDel="00E564BA">
          <w:rPr>
            <w:sz w:val="22"/>
            <w:szCs w:val="22"/>
          </w:rPr>
          <w:delText xml:space="preserve">to </w:delText>
        </w:r>
      </w:del>
      <w:r w:rsidRPr="00292FA9">
        <w:rPr>
          <w:sz w:val="22"/>
          <w:szCs w:val="22"/>
        </w:rPr>
        <w:t xml:space="preserve">show </w:t>
      </w:r>
      <w:ins w:id="7" w:author="Sanja Hajdinjak" w:date="2018-08-11T15:45:00Z">
        <w:r w:rsidR="00E564BA">
          <w:rPr>
            <w:sz w:val="22"/>
            <w:szCs w:val="22"/>
          </w:rPr>
          <w:t>how</w:t>
        </w:r>
      </w:ins>
      <w:del w:id="8" w:author="Sanja Hajdinjak" w:date="2018-08-11T15:45:00Z">
        <w:r w:rsidRPr="00292FA9" w:rsidDel="00E564BA">
          <w:rPr>
            <w:sz w:val="22"/>
            <w:szCs w:val="22"/>
          </w:rPr>
          <w:delText>that</w:delText>
        </w:r>
      </w:del>
      <w:r w:rsidRPr="00292FA9">
        <w:rPr>
          <w:sz w:val="22"/>
          <w:szCs w:val="22"/>
        </w:rPr>
        <w:t xml:space="preserve"> the value-based issue ownership shifts over time.</w:t>
      </w:r>
    </w:p>
    <w:p w14:paraId="52A37360" w14:textId="0143D8B1" w:rsidR="00F30977" w:rsidRPr="002428D0" w:rsidRDefault="00F30977" w:rsidP="00ED087A">
      <w:pPr>
        <w:rPr>
          <w:sz w:val="22"/>
          <w:szCs w:val="22"/>
          <w:rPrChange w:id="9" w:author="Sanja Hajdinjak" w:date="2018-08-11T15:56:00Z">
            <w:rPr>
              <w:b/>
              <w:sz w:val="22"/>
              <w:szCs w:val="22"/>
            </w:rPr>
          </w:rPrChange>
        </w:rPr>
      </w:pPr>
      <w:r w:rsidRPr="00ED087A">
        <w:rPr>
          <w:b/>
          <w:sz w:val="22"/>
          <w:szCs w:val="22"/>
        </w:rPr>
        <w:t>Methods:</w:t>
      </w:r>
      <w:r>
        <w:rPr>
          <w:b/>
          <w:sz w:val="22"/>
          <w:szCs w:val="22"/>
        </w:rPr>
        <w:t xml:space="preserve"> </w:t>
      </w:r>
      <w:r w:rsidRPr="00292FA9">
        <w:rPr>
          <w:sz w:val="22"/>
          <w:szCs w:val="22"/>
        </w:rPr>
        <w:t xml:space="preserve">To measure the use of values in political discourse, we utilize </w:t>
      </w:r>
      <w:r>
        <w:rPr>
          <w:sz w:val="22"/>
          <w:szCs w:val="22"/>
        </w:rPr>
        <w:t>parliamentary speeches</w:t>
      </w:r>
      <w:r w:rsidRPr="00292FA9">
        <w:rPr>
          <w:sz w:val="22"/>
          <w:szCs w:val="22"/>
        </w:rPr>
        <w:t xml:space="preserve"> of the lower houses of Canadian and United States’</w:t>
      </w:r>
      <w:r>
        <w:rPr>
          <w:sz w:val="22"/>
          <w:szCs w:val="22"/>
        </w:rPr>
        <w:t xml:space="preserve"> </w:t>
      </w:r>
      <w:r w:rsidRPr="00292FA9">
        <w:rPr>
          <w:sz w:val="22"/>
          <w:szCs w:val="22"/>
          <w:highlight w:val="yellow"/>
        </w:rPr>
        <w:t>[what happened to the other countries?]</w:t>
      </w:r>
      <w:r w:rsidRPr="00292FA9">
        <w:rPr>
          <w:sz w:val="22"/>
          <w:szCs w:val="22"/>
        </w:rPr>
        <w:t xml:space="preserve"> </w:t>
      </w:r>
      <w:commentRangeStart w:id="10"/>
      <w:r w:rsidRPr="00292FA9">
        <w:rPr>
          <w:sz w:val="22"/>
          <w:szCs w:val="22"/>
        </w:rPr>
        <w:t>national legislatures and process them through the</w:t>
      </w:r>
      <w:ins w:id="11" w:author="Sanja Hajdinjak" w:date="2018-08-11T15:55:00Z">
        <w:r w:rsidR="002428D0">
          <w:rPr>
            <w:sz w:val="22"/>
            <w:szCs w:val="22"/>
          </w:rPr>
          <w:t xml:space="preserve"> Migration dictionary </w:t>
        </w:r>
        <w:r w:rsidR="002428D0" w:rsidRPr="00292FA9">
          <w:rPr>
            <w:sz w:val="22"/>
            <w:szCs w:val="22"/>
            <w:highlight w:val="yellow"/>
          </w:rPr>
          <w:t>(citation needed here)</w:t>
        </w:r>
        <w:r w:rsidR="002428D0" w:rsidRPr="00292FA9">
          <w:rPr>
            <w:sz w:val="22"/>
            <w:szCs w:val="22"/>
          </w:rPr>
          <w:t xml:space="preserve"> </w:t>
        </w:r>
        <w:r w:rsidR="002428D0">
          <w:rPr>
            <w:sz w:val="22"/>
            <w:szCs w:val="22"/>
          </w:rPr>
          <w:t>(</w:t>
        </w:r>
        <w:proofErr w:type="spellStart"/>
        <w:r w:rsidR="002428D0">
          <w:rPr>
            <w:sz w:val="22"/>
            <w:szCs w:val="22"/>
          </w:rPr>
          <w:t>Ruedin</w:t>
        </w:r>
        <w:proofErr w:type="spellEnd"/>
        <w:r w:rsidR="002428D0">
          <w:rPr>
            <w:sz w:val="22"/>
            <w:szCs w:val="22"/>
          </w:rPr>
          <w:t xml:space="preserve"> &amp; Morales, 2017)</w:t>
        </w:r>
        <w:r w:rsidR="002428D0">
          <w:rPr>
            <w:sz w:val="22"/>
            <w:szCs w:val="22"/>
          </w:rPr>
          <w:t xml:space="preserve"> to obtain a set of </w:t>
        </w:r>
      </w:ins>
      <w:ins w:id="12" w:author="Sanja Hajdinjak" w:date="2018-08-11T15:56:00Z">
        <w:r w:rsidR="002428D0">
          <w:rPr>
            <w:sz w:val="22"/>
            <w:szCs w:val="22"/>
          </w:rPr>
          <w:t>topic-</w:t>
        </w:r>
      </w:ins>
      <w:ins w:id="13" w:author="Sanja Hajdinjak" w:date="2018-08-11T15:55:00Z">
        <w:r w:rsidR="002428D0">
          <w:rPr>
            <w:sz w:val="22"/>
            <w:szCs w:val="22"/>
          </w:rPr>
          <w:t xml:space="preserve">relevant speeches. </w:t>
        </w:r>
      </w:ins>
      <w:ins w:id="14" w:author="Sanja Hajdinjak" w:date="2018-08-11T15:56:00Z">
        <w:r w:rsidR="002428D0">
          <w:rPr>
            <w:sz w:val="22"/>
            <w:szCs w:val="22"/>
          </w:rPr>
          <w:t xml:space="preserve">Subsequently, we use </w:t>
        </w:r>
        <w:proofErr w:type="spellStart"/>
        <w:r w:rsidR="002428D0">
          <w:rPr>
            <w:sz w:val="22"/>
            <w:szCs w:val="22"/>
          </w:rPr>
          <w:t>the</w:t>
        </w:r>
      </w:ins>
      <w:del w:id="15" w:author="Sanja Hajdinjak" w:date="2018-08-11T15:55:00Z">
        <w:r w:rsidRPr="00292FA9" w:rsidDel="002428D0">
          <w:rPr>
            <w:sz w:val="22"/>
            <w:szCs w:val="22"/>
          </w:rPr>
          <w:delText xml:space="preserve"> </w:delText>
        </w:r>
      </w:del>
      <w:r w:rsidRPr="00292FA9">
        <w:rPr>
          <w:sz w:val="22"/>
          <w:szCs w:val="22"/>
        </w:rPr>
        <w:t>newly</w:t>
      </w:r>
      <w:proofErr w:type="spellEnd"/>
      <w:r w:rsidRPr="00292FA9">
        <w:rPr>
          <w:sz w:val="22"/>
          <w:szCs w:val="22"/>
        </w:rPr>
        <w:t xml:space="preserve"> released Values in Text dictionary (under development)</w:t>
      </w:r>
      <w:ins w:id="16" w:author="Sanja Hajdinjak" w:date="2018-08-11T15:56:00Z">
        <w:r w:rsidR="002428D0">
          <w:rPr>
            <w:sz w:val="22"/>
            <w:szCs w:val="22"/>
          </w:rPr>
          <w:t xml:space="preserve"> </w:t>
        </w:r>
      </w:ins>
      <w:del w:id="17" w:author="Sanja Hajdinjak" w:date="2018-08-11T15:56:00Z">
        <w:r w:rsidDel="002428D0">
          <w:rPr>
            <w:sz w:val="22"/>
            <w:szCs w:val="22"/>
          </w:rPr>
          <w:delText xml:space="preserve"> and </w:delText>
        </w:r>
      </w:del>
      <w:del w:id="18" w:author="Sanja Hajdinjak" w:date="2018-08-11T15:55:00Z">
        <w:r w:rsidDel="002428D0">
          <w:rPr>
            <w:sz w:val="22"/>
            <w:szCs w:val="22"/>
          </w:rPr>
          <w:delText xml:space="preserve">the Migration dictionary </w:delText>
        </w:r>
        <w:r w:rsidRPr="00292FA9" w:rsidDel="002428D0">
          <w:rPr>
            <w:sz w:val="22"/>
            <w:szCs w:val="22"/>
            <w:highlight w:val="yellow"/>
          </w:rPr>
          <w:delText>(citation needed here)</w:delText>
        </w:r>
        <w:r w:rsidRPr="00292FA9" w:rsidDel="002428D0">
          <w:rPr>
            <w:sz w:val="22"/>
            <w:szCs w:val="22"/>
          </w:rPr>
          <w:delText xml:space="preserve"> </w:delText>
        </w:r>
      </w:del>
      <w:r w:rsidRPr="00292FA9">
        <w:rPr>
          <w:sz w:val="22"/>
          <w:szCs w:val="22"/>
        </w:rPr>
        <w:t>to obtain a frequency count of value-laden words per speech.</w:t>
      </w:r>
      <w:commentRangeEnd w:id="10"/>
      <w:r w:rsidR="002428D0">
        <w:rPr>
          <w:rStyle w:val="CommentReference"/>
        </w:rPr>
        <w:commentReference w:id="10"/>
      </w:r>
      <w:r>
        <w:rPr>
          <w:sz w:val="22"/>
          <w:szCs w:val="22"/>
        </w:rPr>
        <w:t xml:space="preserve"> </w:t>
      </w:r>
      <w:r w:rsidRPr="00292FA9">
        <w:rPr>
          <w:sz w:val="22"/>
          <w:szCs w:val="22"/>
        </w:rPr>
        <w:t xml:space="preserve">We aggregate these scores at the speech, month, and yearly level to demonstrate </w:t>
      </w:r>
      <w:r>
        <w:rPr>
          <w:sz w:val="22"/>
          <w:szCs w:val="22"/>
        </w:rPr>
        <w:t xml:space="preserve">the </w:t>
      </w:r>
      <w:ins w:id="19" w:author="Sanja Hajdinjak" w:date="2018-08-11T15:57:00Z">
        <w:r w:rsidR="002428D0">
          <w:rPr>
            <w:sz w:val="22"/>
            <w:szCs w:val="22"/>
          </w:rPr>
          <w:t xml:space="preserve">values </w:t>
        </w:r>
      </w:ins>
      <w:r>
        <w:rPr>
          <w:sz w:val="22"/>
          <w:szCs w:val="22"/>
        </w:rPr>
        <w:t xml:space="preserve">saliency as well as the </w:t>
      </w:r>
      <w:r w:rsidRPr="00292FA9">
        <w:rPr>
          <w:sz w:val="22"/>
          <w:szCs w:val="22"/>
        </w:rPr>
        <w:t>trends of value ownership over time.</w:t>
      </w:r>
    </w:p>
    <w:p w14:paraId="638DFE18" w14:textId="77777777" w:rsidR="00F30977" w:rsidRPr="00292FA9" w:rsidRDefault="00F30977" w:rsidP="00ED087A">
      <w:pPr>
        <w:rPr>
          <w:sz w:val="22"/>
          <w:szCs w:val="22"/>
        </w:rPr>
      </w:pPr>
      <w:r w:rsidRPr="00ED087A">
        <w:rPr>
          <w:b/>
          <w:sz w:val="22"/>
          <w:szCs w:val="22"/>
        </w:rPr>
        <w:t>Results:</w:t>
      </w:r>
      <w:r>
        <w:rPr>
          <w:b/>
          <w:sz w:val="22"/>
          <w:szCs w:val="22"/>
        </w:rPr>
        <w:t xml:space="preserve"> </w:t>
      </w:r>
      <w:r>
        <w:rPr>
          <w:sz w:val="22"/>
          <w:szCs w:val="22"/>
        </w:rPr>
        <w:t>Our findings</w:t>
      </w:r>
      <w:r w:rsidRPr="00292FA9">
        <w:rPr>
          <w:sz w:val="22"/>
          <w:szCs w:val="22"/>
        </w:rPr>
        <w:t xml:space="preserve"> </w:t>
      </w:r>
      <w:r>
        <w:rPr>
          <w:sz w:val="22"/>
          <w:szCs w:val="22"/>
        </w:rPr>
        <w:t>reveal</w:t>
      </w:r>
      <w:r w:rsidRPr="00292FA9">
        <w:rPr>
          <w:sz w:val="22"/>
          <w:szCs w:val="22"/>
        </w:rPr>
        <w:t xml:space="preserve"> a clear shift in the value-ownership of the immigration debate in both the United States and Canada over the past 20 years. We show that the left wing, liberal narrative espousing the universalist and benevolent narratives of granting asylum and welcoming refugees noticeably shifted in the United States’, and to a lesser degree Canada’s, discourse to that of a security focused narrative of safety from others, and the dangers associated with new and different peoples entering society.</w:t>
      </w:r>
      <w:r>
        <w:rPr>
          <w:b/>
          <w:sz w:val="22"/>
          <w:szCs w:val="22"/>
        </w:rPr>
        <w:t xml:space="preserve"> </w:t>
      </w:r>
      <w:r w:rsidRPr="00292FA9">
        <w:rPr>
          <w:sz w:val="22"/>
          <w:szCs w:val="22"/>
          <w:highlight w:val="yellow"/>
        </w:rPr>
        <w:t>[Where did these findings come from?</w:t>
      </w:r>
      <w:r>
        <w:rPr>
          <w:sz w:val="22"/>
          <w:szCs w:val="22"/>
          <w:highlight w:val="yellow"/>
        </w:rPr>
        <w:t xml:space="preserve"> They don’t sound very exciting or </w:t>
      </w:r>
      <w:proofErr w:type="gramStart"/>
      <w:r>
        <w:rPr>
          <w:sz w:val="22"/>
          <w:szCs w:val="22"/>
          <w:highlight w:val="yellow"/>
        </w:rPr>
        <w:t>unexpected</w:t>
      </w:r>
      <w:proofErr w:type="gramEnd"/>
      <w:r>
        <w:rPr>
          <w:sz w:val="22"/>
          <w:szCs w:val="22"/>
          <w:highlight w:val="yellow"/>
        </w:rPr>
        <w:t xml:space="preserve"> so we might need a better frame to sell </w:t>
      </w:r>
      <w:commentRangeStart w:id="20"/>
      <w:r>
        <w:rPr>
          <w:sz w:val="22"/>
          <w:szCs w:val="22"/>
          <w:highlight w:val="yellow"/>
        </w:rPr>
        <w:t>this</w:t>
      </w:r>
      <w:commentRangeEnd w:id="20"/>
      <w:r w:rsidR="002428D0">
        <w:rPr>
          <w:rStyle w:val="CommentReference"/>
        </w:rPr>
        <w:commentReference w:id="20"/>
      </w:r>
      <w:r>
        <w:rPr>
          <w:sz w:val="22"/>
          <w:szCs w:val="22"/>
          <w:highlight w:val="yellow"/>
        </w:rPr>
        <w:t>.</w:t>
      </w:r>
      <w:r w:rsidRPr="00292FA9">
        <w:rPr>
          <w:sz w:val="22"/>
          <w:szCs w:val="22"/>
          <w:highlight w:val="yellow"/>
        </w:rPr>
        <w:t>]</w:t>
      </w:r>
      <w:r w:rsidRPr="00292FA9">
        <w:rPr>
          <w:b/>
          <w:sz w:val="22"/>
          <w:szCs w:val="22"/>
        </w:rPr>
        <w:t xml:space="preserve">  </w:t>
      </w:r>
    </w:p>
    <w:p w14:paraId="5959BEDA" w14:textId="77777777" w:rsidR="00F30977" w:rsidRDefault="00F30977" w:rsidP="00ED087A">
      <w:pPr>
        <w:rPr>
          <w:sz w:val="22"/>
          <w:szCs w:val="22"/>
          <w:highlight w:val="yellow"/>
        </w:rPr>
      </w:pPr>
      <w:r w:rsidRPr="00ED087A">
        <w:rPr>
          <w:b/>
          <w:sz w:val="22"/>
          <w:szCs w:val="22"/>
        </w:rPr>
        <w:t>Significance:</w:t>
      </w:r>
      <w:r>
        <w:rPr>
          <w:sz w:val="22"/>
          <w:szCs w:val="22"/>
        </w:rPr>
        <w:t xml:space="preserve"> </w:t>
      </w:r>
      <w:r w:rsidRPr="00292FA9">
        <w:rPr>
          <w:sz w:val="22"/>
          <w:szCs w:val="22"/>
          <w:highlight w:val="yellow"/>
        </w:rPr>
        <w:t>[Some solid argument to sell the importance of the discoveries.]</w:t>
      </w:r>
    </w:p>
    <w:p w14:paraId="62FB8CC2" w14:textId="77777777" w:rsidR="00F30977" w:rsidRDefault="00F30977" w:rsidP="00ED087A">
      <w:pPr>
        <w:rPr>
          <w:sz w:val="22"/>
          <w:szCs w:val="22"/>
          <w:highlight w:val="yellow"/>
        </w:rPr>
      </w:pPr>
    </w:p>
    <w:p w14:paraId="6753C6F7" w14:textId="77777777" w:rsidR="00F30977" w:rsidRPr="00F30977" w:rsidRDefault="00F30977" w:rsidP="00F766E0">
      <w:pPr>
        <w:pStyle w:val="EndNoteBibliography"/>
        <w:ind w:left="720" w:hanging="720"/>
        <w:rPr>
          <w:sz w:val="22"/>
          <w:szCs w:val="22"/>
        </w:rPr>
      </w:pPr>
      <w:r w:rsidRPr="00F30977">
        <w:rPr>
          <w:sz w:val="22"/>
          <w:szCs w:val="22"/>
        </w:rPr>
        <w:t xml:space="preserve">Budge, I., &amp; Farlie, D. (1983). </w:t>
      </w:r>
      <w:r w:rsidRPr="00F30977">
        <w:rPr>
          <w:i/>
          <w:sz w:val="22"/>
          <w:szCs w:val="22"/>
        </w:rPr>
        <w:t>Explaining and Predicting Elections: Issue Effects and Party Strategies in Twenty-three Democracies</w:t>
      </w:r>
      <w:r w:rsidRPr="00F30977">
        <w:rPr>
          <w:sz w:val="22"/>
          <w:szCs w:val="22"/>
        </w:rPr>
        <w:t>: Allen &amp; Unwin.</w:t>
      </w:r>
    </w:p>
    <w:p w14:paraId="1404DF6E" w14:textId="77777777" w:rsidR="00F30977" w:rsidRPr="00F30977" w:rsidRDefault="00F30977" w:rsidP="00F766E0">
      <w:pPr>
        <w:pStyle w:val="EndNoteBibliography"/>
        <w:ind w:left="720" w:hanging="720"/>
        <w:rPr>
          <w:sz w:val="22"/>
          <w:szCs w:val="22"/>
        </w:rPr>
      </w:pPr>
      <w:r w:rsidRPr="00F30977">
        <w:rPr>
          <w:sz w:val="22"/>
          <w:szCs w:val="22"/>
        </w:rPr>
        <w:t xml:space="preserve">Geys, B. (2012). Success and failure in electoral competition: Selective issue emphasis under incomplete issue ownership. </w:t>
      </w:r>
      <w:r w:rsidRPr="00F30977">
        <w:rPr>
          <w:i/>
          <w:sz w:val="22"/>
          <w:szCs w:val="22"/>
        </w:rPr>
        <w:t>Electoral Studies, 31</w:t>
      </w:r>
      <w:r w:rsidRPr="00F30977">
        <w:rPr>
          <w:sz w:val="22"/>
          <w:szCs w:val="22"/>
        </w:rPr>
        <w:t>(2), 406-412. doi:https://doi.org/10.1016/j.electstud.2012.01.005</w:t>
      </w:r>
    </w:p>
    <w:p w14:paraId="19FC2F71" w14:textId="77777777" w:rsidR="00F30977" w:rsidRPr="00F30977" w:rsidRDefault="00F30977" w:rsidP="00F766E0">
      <w:pPr>
        <w:pStyle w:val="EndNoteBibliography"/>
        <w:ind w:left="720" w:hanging="720"/>
        <w:rPr>
          <w:sz w:val="22"/>
          <w:szCs w:val="22"/>
        </w:rPr>
      </w:pPr>
      <w:r w:rsidRPr="00F30977">
        <w:rPr>
          <w:sz w:val="22"/>
          <w:szCs w:val="22"/>
        </w:rPr>
        <w:t xml:space="preserve">Meguid, B. M. (2005). Competition between Unequals: The Role of Mainstream Party Strategy in Niche Party Success. </w:t>
      </w:r>
      <w:r w:rsidRPr="00F30977">
        <w:rPr>
          <w:i/>
          <w:sz w:val="22"/>
          <w:szCs w:val="22"/>
        </w:rPr>
        <w:t>The American Political Science Review, 99</w:t>
      </w:r>
      <w:r w:rsidRPr="00F30977">
        <w:rPr>
          <w:sz w:val="22"/>
          <w:szCs w:val="22"/>
        </w:rPr>
        <w:t xml:space="preserve">(3), 347-359. </w:t>
      </w:r>
    </w:p>
    <w:p w14:paraId="7AB4C987" w14:textId="77777777" w:rsidR="00F30977" w:rsidRPr="00F30977" w:rsidRDefault="00F30977" w:rsidP="00F766E0">
      <w:pPr>
        <w:pStyle w:val="EndNoteBibliography"/>
        <w:ind w:left="720" w:hanging="720"/>
        <w:rPr>
          <w:sz w:val="22"/>
          <w:szCs w:val="22"/>
        </w:rPr>
      </w:pPr>
      <w:r w:rsidRPr="00F30977">
        <w:rPr>
          <w:sz w:val="22"/>
          <w:szCs w:val="22"/>
        </w:rPr>
        <w:t xml:space="preserve">Meguid, B. M. (2008). </w:t>
      </w:r>
      <w:r w:rsidRPr="00F30977">
        <w:rPr>
          <w:i/>
          <w:sz w:val="22"/>
          <w:szCs w:val="22"/>
        </w:rPr>
        <w:t>Party Competition between Unequals: Strategies and Electoral Fortunes in Western Europe</w:t>
      </w:r>
      <w:r w:rsidRPr="00F30977">
        <w:rPr>
          <w:sz w:val="22"/>
          <w:szCs w:val="22"/>
        </w:rPr>
        <w:t>: Cambridge University Press.</w:t>
      </w:r>
    </w:p>
    <w:p w14:paraId="04A44B30" w14:textId="77777777" w:rsidR="006B56B6" w:rsidRDefault="00F30977" w:rsidP="00F766E0">
      <w:pPr>
        <w:pStyle w:val="EndNoteBibliography"/>
        <w:ind w:left="720" w:hanging="720"/>
        <w:rPr>
          <w:sz w:val="22"/>
          <w:szCs w:val="22"/>
        </w:rPr>
      </w:pPr>
      <w:r w:rsidRPr="00F30977">
        <w:rPr>
          <w:sz w:val="22"/>
          <w:szCs w:val="22"/>
        </w:rPr>
        <w:t xml:space="preserve">Petrocik, J. R. (1996). Issue Ownership in Presidential Elections, with a 1980 Case Study. </w:t>
      </w:r>
      <w:r w:rsidRPr="00F30977">
        <w:rPr>
          <w:i/>
          <w:sz w:val="22"/>
          <w:szCs w:val="22"/>
        </w:rPr>
        <w:t>American Journal of Political Science, 40</w:t>
      </w:r>
      <w:r w:rsidRPr="00F30977">
        <w:rPr>
          <w:sz w:val="22"/>
          <w:szCs w:val="22"/>
        </w:rPr>
        <w:t>(3), 825-850. doi:10.2307/2111797</w:t>
      </w:r>
    </w:p>
    <w:p w14:paraId="2DE52FC1" w14:textId="77777777" w:rsidR="006B56B6" w:rsidRDefault="006B56B6">
      <w:pPr>
        <w:spacing w:after="160" w:line="259" w:lineRule="auto"/>
        <w:rPr>
          <w:rFonts w:ascii="Calibri" w:hAnsi="Calibri" w:cs="Calibri"/>
          <w:noProof/>
          <w:sz w:val="22"/>
          <w:szCs w:val="22"/>
        </w:rPr>
      </w:pPr>
      <w:r>
        <w:rPr>
          <w:sz w:val="22"/>
          <w:szCs w:val="22"/>
        </w:rPr>
        <w:lastRenderedPageBreak/>
        <w:br w:type="page"/>
      </w:r>
    </w:p>
    <w:p w14:paraId="4C65C53F" w14:textId="77777777" w:rsidR="00F30977" w:rsidRDefault="006B56B6" w:rsidP="006B56B6">
      <w:pPr>
        <w:pStyle w:val="EndNoteBibliography"/>
        <w:rPr>
          <w:sz w:val="22"/>
          <w:szCs w:val="22"/>
        </w:rPr>
      </w:pPr>
      <w:r>
        <w:rPr>
          <w:sz w:val="22"/>
          <w:szCs w:val="22"/>
        </w:rPr>
        <w:lastRenderedPageBreak/>
        <w:t>Here is a suggestion for an objective guideline for authorship order. We also need to discuss and figure out a good division of labor.</w:t>
      </w:r>
      <w:r w:rsidR="00E06EF7">
        <w:rPr>
          <w:sz w:val="22"/>
          <w:szCs w:val="22"/>
        </w:rPr>
        <w:t xml:space="preserve"> And what was the citation manager software you were mentioning?</w:t>
      </w:r>
    </w:p>
    <w:p w14:paraId="774CDC52" w14:textId="77777777" w:rsidR="006B56B6" w:rsidRDefault="006B56B6" w:rsidP="00F766E0">
      <w:pPr>
        <w:pStyle w:val="EndNoteBibliography"/>
        <w:ind w:left="720" w:hanging="720"/>
        <w:rPr>
          <w:sz w:val="22"/>
          <w:szCs w:val="22"/>
        </w:rPr>
      </w:pPr>
    </w:p>
    <w:p w14:paraId="5AAD3F35" w14:textId="77777777" w:rsidR="006B56B6" w:rsidRDefault="006B56B6" w:rsidP="00F766E0">
      <w:pPr>
        <w:pStyle w:val="EndNoteBibliography"/>
        <w:ind w:left="720" w:hanging="720"/>
        <w:rPr>
          <w:sz w:val="22"/>
          <w:szCs w:val="22"/>
        </w:rPr>
      </w:pPr>
      <w:r>
        <w:rPr>
          <w:sz w:val="22"/>
          <w:szCs w:val="22"/>
        </w:rPr>
        <w:drawing>
          <wp:inline distT="0" distB="0" distL="0" distR="0" wp14:anchorId="6B5686DC" wp14:editId="71809317">
            <wp:extent cx="5743254" cy="5126804"/>
            <wp:effectExtent l="0" t="0" r="0" b="0"/>
            <wp:docPr id="1" name="Picture 1" descr="A close up of a newspap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GfAO1.jpg"/>
                    <pic:cNvPicPr/>
                  </pic:nvPicPr>
                  <pic:blipFill>
                    <a:blip r:embed="rId10">
                      <a:extLst>
                        <a:ext uri="{28A0092B-C50C-407E-A947-70E740481C1C}">
                          <a14:useLocalDpi xmlns:a14="http://schemas.microsoft.com/office/drawing/2010/main" val="0"/>
                        </a:ext>
                      </a:extLst>
                    </a:blip>
                    <a:stretch>
                      <a:fillRect/>
                    </a:stretch>
                  </pic:blipFill>
                  <pic:spPr>
                    <a:xfrm>
                      <a:off x="0" y="0"/>
                      <a:ext cx="5743254" cy="5126804"/>
                    </a:xfrm>
                    <a:prstGeom prst="rect">
                      <a:avLst/>
                    </a:prstGeom>
                  </pic:spPr>
                </pic:pic>
              </a:graphicData>
            </a:graphic>
          </wp:inline>
        </w:drawing>
      </w:r>
    </w:p>
    <w:p w14:paraId="435EB330" w14:textId="77777777" w:rsidR="006B56B6" w:rsidRDefault="006B56B6" w:rsidP="00F766E0">
      <w:pPr>
        <w:pStyle w:val="EndNoteBibliography"/>
        <w:ind w:left="720" w:hanging="720"/>
        <w:rPr>
          <w:sz w:val="22"/>
          <w:szCs w:val="22"/>
        </w:rPr>
      </w:pPr>
    </w:p>
    <w:p w14:paraId="230D1799" w14:textId="77777777" w:rsidR="006B56B6" w:rsidRDefault="006B56B6" w:rsidP="00F766E0">
      <w:pPr>
        <w:pStyle w:val="EndNoteBibliography"/>
        <w:ind w:left="720" w:hanging="720"/>
        <w:rPr>
          <w:sz w:val="22"/>
          <w:szCs w:val="22"/>
        </w:rPr>
      </w:pPr>
      <w:r>
        <w:rPr>
          <w:sz w:val="22"/>
          <w:szCs w:val="22"/>
        </w:rPr>
        <w:lastRenderedPageBreak/>
        <w:drawing>
          <wp:inline distT="0" distB="0" distL="0" distR="0" wp14:anchorId="6C97CC38" wp14:editId="16826BB8">
            <wp:extent cx="4605867" cy="5373511"/>
            <wp:effectExtent l="0" t="0" r="4445" b="0"/>
            <wp:docPr id="2" name="Picture 2"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GfAO2.jpg"/>
                    <pic:cNvPicPr/>
                  </pic:nvPicPr>
                  <pic:blipFill>
                    <a:blip r:embed="rId11">
                      <a:extLst>
                        <a:ext uri="{28A0092B-C50C-407E-A947-70E740481C1C}">
                          <a14:useLocalDpi xmlns:a14="http://schemas.microsoft.com/office/drawing/2010/main" val="0"/>
                        </a:ext>
                      </a:extLst>
                    </a:blip>
                    <a:stretch>
                      <a:fillRect/>
                    </a:stretch>
                  </pic:blipFill>
                  <pic:spPr>
                    <a:xfrm>
                      <a:off x="0" y="0"/>
                      <a:ext cx="4605867" cy="5373511"/>
                    </a:xfrm>
                    <a:prstGeom prst="rect">
                      <a:avLst/>
                    </a:prstGeom>
                  </pic:spPr>
                </pic:pic>
              </a:graphicData>
            </a:graphic>
          </wp:inline>
        </w:drawing>
      </w:r>
    </w:p>
    <w:p w14:paraId="484F1648" w14:textId="77777777" w:rsidR="006B56B6" w:rsidRPr="00F30977" w:rsidRDefault="006B56B6" w:rsidP="00F766E0">
      <w:pPr>
        <w:pStyle w:val="EndNoteBibliography"/>
        <w:ind w:left="720" w:hanging="720"/>
        <w:rPr>
          <w:sz w:val="22"/>
          <w:szCs w:val="22"/>
        </w:rPr>
      </w:pPr>
    </w:p>
    <w:p w14:paraId="1D16AFDC" w14:textId="77777777" w:rsidR="00F30977" w:rsidRPr="00292FA9" w:rsidRDefault="00F30977" w:rsidP="00ED087A">
      <w:pPr>
        <w:rPr>
          <w:sz w:val="22"/>
          <w:szCs w:val="22"/>
        </w:rPr>
      </w:pPr>
    </w:p>
    <w:p w14:paraId="0A654D63" w14:textId="77777777" w:rsidR="00767E2C" w:rsidRDefault="00D312D6"/>
    <w:sectPr w:rsidR="00767E2C">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ja Hajdinjak" w:date="2018-08-11T15:28:00Z" w:initials="SH">
    <w:p w14:paraId="64806930" w14:textId="58B154C7" w:rsidR="000870B1" w:rsidRDefault="000870B1">
      <w:pPr>
        <w:pStyle w:val="CommentText"/>
      </w:pPr>
      <w:r>
        <w:rPr>
          <w:rStyle w:val="CommentReference"/>
        </w:rPr>
        <w:annotationRef/>
      </w:r>
      <w:r>
        <w:t>theoretical framework?</w:t>
      </w:r>
    </w:p>
  </w:comment>
  <w:comment w:id="1" w:author="Sanja Hajdinjak" w:date="2018-08-11T15:29:00Z" w:initials="SH">
    <w:p w14:paraId="46A31311" w14:textId="24F4A6D7" w:rsidR="000870B1" w:rsidRDefault="000870B1">
      <w:pPr>
        <w:pStyle w:val="CommentText"/>
      </w:pPr>
      <w:r>
        <w:rPr>
          <w:rStyle w:val="CommentReference"/>
        </w:rPr>
        <w:annotationRef/>
      </w:r>
      <w:r>
        <w:t>salient issues, rather than an issue?</w:t>
      </w:r>
    </w:p>
  </w:comment>
  <w:comment w:id="2" w:author="Sanja Hajdinjak" w:date="2018-08-11T15:31:00Z" w:initials="SH">
    <w:p w14:paraId="260E4BDB" w14:textId="348B5C14" w:rsidR="000870B1" w:rsidRDefault="000870B1">
      <w:pPr>
        <w:pStyle w:val="CommentText"/>
      </w:pPr>
      <w:r>
        <w:rPr>
          <w:rStyle w:val="CommentReference"/>
        </w:rPr>
        <w:annotationRef/>
      </w:r>
      <w:r>
        <w:t xml:space="preserve">I agree. E.g. </w:t>
      </w:r>
      <w:r w:rsidR="00E56B40">
        <w:t xml:space="preserve">we assume that value-based issue ownership approach provides a more nuanced understanding of how </w:t>
      </w:r>
    </w:p>
  </w:comment>
  <w:comment w:id="10" w:author="Sanja Hajdinjak" w:date="2018-08-11T15:57:00Z" w:initials="SH">
    <w:p w14:paraId="22DCAB7C" w14:textId="1408DDCC" w:rsidR="002428D0" w:rsidRDefault="002428D0">
      <w:pPr>
        <w:pStyle w:val="CommentText"/>
      </w:pPr>
      <w:r>
        <w:rPr>
          <w:rStyle w:val="CommentReference"/>
        </w:rPr>
        <w:annotationRef/>
      </w:r>
      <w:r>
        <w:t xml:space="preserve">I’d suggest </w:t>
      </w:r>
      <w:proofErr w:type="gramStart"/>
      <w:r>
        <w:t>to reverse</w:t>
      </w:r>
      <w:proofErr w:type="gramEnd"/>
      <w:r>
        <w:t xml:space="preserve"> the order of the dictionaries and to explain what we do with each.</w:t>
      </w:r>
    </w:p>
  </w:comment>
  <w:comment w:id="20" w:author="Sanja Hajdinjak" w:date="2018-08-11T15:58:00Z" w:initials="SH">
    <w:p w14:paraId="0FE25DC4" w14:textId="468B3109" w:rsidR="002428D0" w:rsidRDefault="002428D0">
      <w:pPr>
        <w:pStyle w:val="CommentText"/>
      </w:pPr>
      <w:r>
        <w:rPr>
          <w:rStyle w:val="CommentReference"/>
        </w:rPr>
        <w:annotationRef/>
      </w:r>
      <w:r>
        <w:t>we don’t have the results yet, so it’s a question of whether we want to oversell ourselves or not</w:t>
      </w:r>
      <w:r w:rsidR="003A505B">
        <w:t xml:space="preserve"> </w:t>
      </w:r>
      <w:proofErr w:type="gramStart"/>
      <w:r w:rsidR="003A505B">
        <w:t>at the moment</w:t>
      </w:r>
      <w:proofErr w:type="gramEnd"/>
      <w:r>
        <w:t>. But, if we’d get these results, I’d find it fascinating to see if the left adapted its values</w:t>
      </w:r>
      <w:r w:rsidR="003A505B">
        <w:t>, or it sticks to its standard set of universalist values. In any case, for me the significance of any such paper would be a more in depth understanding of how parties adapt to changes in the environment and external pressures, not just content-wise, but also values-wise, which represents a deeper shift.</w:t>
      </w:r>
    </w:p>
    <w:p w14:paraId="3C38390F" w14:textId="77777777" w:rsidR="003A505B" w:rsidRDefault="003A505B">
      <w:pPr>
        <w:pStyle w:val="CommentText"/>
      </w:pPr>
    </w:p>
    <w:p w14:paraId="33318DFD" w14:textId="007EE524" w:rsidR="003A505B" w:rsidRDefault="003A505B">
      <w:pPr>
        <w:pStyle w:val="CommentText"/>
      </w:pPr>
      <w:r>
        <w:t>However, as we don’t know the results yet and we have no way of knowing if we get the values instrument by the time we need to publish this – I think we agreed publications would need to be wrapped up by December – we could write another, “safer” version of the abstract, where we would just be interested in geographical distribution of the migration speeches and perhaps sentiment or topic analysis on the sub-sample of the migration speeches based on geography and partisanship.</w:t>
      </w:r>
      <w:bookmarkStart w:id="21" w:name="_GoBack"/>
      <w:bookmarkEnd w:id="2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06930" w15:done="0"/>
  <w15:commentEx w15:paraId="46A31311" w15:done="0"/>
  <w15:commentEx w15:paraId="260E4BDB" w15:done="0"/>
  <w15:commentEx w15:paraId="22DCAB7C" w15:done="0"/>
  <w15:commentEx w15:paraId="33318D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06930" w16cid:durableId="1F197F30"/>
  <w16cid:commentId w16cid:paraId="46A31311" w16cid:durableId="1F197F60"/>
  <w16cid:commentId w16cid:paraId="260E4BDB" w16cid:durableId="1F197FE1"/>
  <w16cid:commentId w16cid:paraId="22DCAB7C" w16cid:durableId="1F1985F4"/>
  <w16cid:commentId w16cid:paraId="33318DFD" w16cid:durableId="1F1986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ED39B" w14:textId="77777777" w:rsidR="00D312D6" w:rsidRDefault="00D312D6" w:rsidP="006B56B6">
      <w:r>
        <w:separator/>
      </w:r>
    </w:p>
  </w:endnote>
  <w:endnote w:type="continuationSeparator" w:id="0">
    <w:p w14:paraId="54253976" w14:textId="77777777" w:rsidR="00D312D6" w:rsidRDefault="00D312D6" w:rsidP="006B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416C1" w14:textId="77777777" w:rsidR="00D312D6" w:rsidRDefault="00D312D6" w:rsidP="006B56B6">
      <w:r>
        <w:separator/>
      </w:r>
    </w:p>
  </w:footnote>
  <w:footnote w:type="continuationSeparator" w:id="0">
    <w:p w14:paraId="2B34A209" w14:textId="77777777" w:rsidR="00D312D6" w:rsidRDefault="00D312D6" w:rsidP="006B56B6">
      <w:r>
        <w:continuationSeparator/>
      </w:r>
    </w:p>
  </w:footnote>
  <w:footnote w:id="1">
    <w:p w14:paraId="71680D06" w14:textId="77777777" w:rsidR="006B56B6" w:rsidRPr="006B56B6" w:rsidRDefault="006B56B6">
      <w:pPr>
        <w:pStyle w:val="FootnoteText"/>
        <w:rPr>
          <w:sz w:val="18"/>
          <w:szCs w:val="18"/>
          <w:lang w:val="de-DE"/>
        </w:rPr>
      </w:pPr>
      <w:r w:rsidRPr="006B56B6">
        <w:rPr>
          <w:rStyle w:val="FootnoteReference"/>
          <w:sz w:val="18"/>
          <w:szCs w:val="18"/>
        </w:rPr>
        <w:footnoteRef/>
      </w:r>
      <w:r w:rsidRPr="006B56B6">
        <w:rPr>
          <w:sz w:val="18"/>
          <w:szCs w:val="18"/>
        </w:rPr>
        <w:t xml:space="preserve"> </w:t>
      </w:r>
      <w:r w:rsidRPr="006B56B6">
        <w:rPr>
          <w:sz w:val="18"/>
          <w:szCs w:val="18"/>
          <w:lang w:val="de-DE"/>
        </w:rPr>
        <w:t xml:space="preserve">See </w:t>
      </w:r>
      <w:proofErr w:type="spellStart"/>
      <w:r w:rsidRPr="006B56B6">
        <w:rPr>
          <w:sz w:val="18"/>
          <w:szCs w:val="18"/>
          <w:lang w:val="de-DE"/>
        </w:rPr>
        <w:t>below</w:t>
      </w:r>
      <w:proofErr w:type="spellEnd"/>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a Hajdinjak">
    <w15:presenceInfo w15:providerId="None" w15:userId="Sanja Hajdinj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xNbU0tTQztjC1tDBQ0lEKTi0uzszPAykwrgUADPGY0ywAAAA="/>
    <w:docVar w:name="EN.InstantFormat" w:val="&lt;ENInstantFormat&gt;&lt;Enabled&gt;1&lt;/Enabled&gt;&lt;ScanUnformatted&gt;1&lt;/ScanUnformatted&gt;&lt;ScanChanges&gt;1&lt;/ScanChanges&gt;&lt;Suspended&gt;1&lt;/Suspended&gt;&lt;/ENInstantFormat&gt;"/>
  </w:docVars>
  <w:rsids>
    <w:rsidRoot w:val="00F30977"/>
    <w:rsid w:val="00030505"/>
    <w:rsid w:val="000870B1"/>
    <w:rsid w:val="002428D0"/>
    <w:rsid w:val="002A5053"/>
    <w:rsid w:val="003A505B"/>
    <w:rsid w:val="006B56B6"/>
    <w:rsid w:val="00877FFD"/>
    <w:rsid w:val="00A545A5"/>
    <w:rsid w:val="00BA641B"/>
    <w:rsid w:val="00CC3AEB"/>
    <w:rsid w:val="00CD6F19"/>
    <w:rsid w:val="00D312D6"/>
    <w:rsid w:val="00E06EF7"/>
    <w:rsid w:val="00E564BA"/>
    <w:rsid w:val="00E56B40"/>
    <w:rsid w:val="00F3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47D0"/>
  <w15:chartTrackingRefBased/>
  <w15:docId w15:val="{7458EA05-2EB0-4B81-9521-5814722C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97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30977"/>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30977"/>
    <w:rPr>
      <w:rFonts w:ascii="Calibri" w:hAnsi="Calibri" w:cs="Calibri"/>
      <w:noProof/>
      <w:sz w:val="24"/>
      <w:szCs w:val="24"/>
    </w:rPr>
  </w:style>
  <w:style w:type="paragraph" w:customStyle="1" w:styleId="EndNoteBibliography">
    <w:name w:val="EndNote Bibliography"/>
    <w:basedOn w:val="Normal"/>
    <w:link w:val="EndNoteBibliographyChar"/>
    <w:rsid w:val="00F30977"/>
    <w:rPr>
      <w:rFonts w:ascii="Calibri" w:hAnsi="Calibri" w:cs="Calibri"/>
      <w:noProof/>
    </w:rPr>
  </w:style>
  <w:style w:type="character" w:customStyle="1" w:styleId="EndNoteBibliographyChar">
    <w:name w:val="EndNote Bibliography Char"/>
    <w:basedOn w:val="DefaultParagraphFont"/>
    <w:link w:val="EndNoteBibliography"/>
    <w:rsid w:val="00F30977"/>
    <w:rPr>
      <w:rFonts w:ascii="Calibri" w:hAnsi="Calibri" w:cs="Calibri"/>
      <w:noProof/>
      <w:sz w:val="24"/>
      <w:szCs w:val="24"/>
    </w:rPr>
  </w:style>
  <w:style w:type="character" w:styleId="Hyperlink">
    <w:name w:val="Hyperlink"/>
    <w:basedOn w:val="DefaultParagraphFont"/>
    <w:uiPriority w:val="99"/>
    <w:unhideWhenUsed/>
    <w:rsid w:val="00F30977"/>
    <w:rPr>
      <w:color w:val="0563C1" w:themeColor="hyperlink"/>
      <w:u w:val="single"/>
    </w:rPr>
  </w:style>
  <w:style w:type="character" w:styleId="UnresolvedMention">
    <w:name w:val="Unresolved Mention"/>
    <w:basedOn w:val="DefaultParagraphFont"/>
    <w:uiPriority w:val="99"/>
    <w:semiHidden/>
    <w:unhideWhenUsed/>
    <w:rsid w:val="00F30977"/>
    <w:rPr>
      <w:color w:val="605E5C"/>
      <w:shd w:val="clear" w:color="auto" w:fill="E1DFDD"/>
    </w:rPr>
  </w:style>
  <w:style w:type="paragraph" w:styleId="FootnoteText">
    <w:name w:val="footnote text"/>
    <w:basedOn w:val="Normal"/>
    <w:link w:val="FootnoteTextChar"/>
    <w:uiPriority w:val="99"/>
    <w:semiHidden/>
    <w:unhideWhenUsed/>
    <w:rsid w:val="006B56B6"/>
    <w:rPr>
      <w:sz w:val="20"/>
      <w:szCs w:val="20"/>
    </w:rPr>
  </w:style>
  <w:style w:type="character" w:customStyle="1" w:styleId="FootnoteTextChar">
    <w:name w:val="Footnote Text Char"/>
    <w:basedOn w:val="DefaultParagraphFont"/>
    <w:link w:val="FootnoteText"/>
    <w:uiPriority w:val="99"/>
    <w:semiHidden/>
    <w:rsid w:val="006B56B6"/>
    <w:rPr>
      <w:sz w:val="20"/>
      <w:szCs w:val="20"/>
    </w:rPr>
  </w:style>
  <w:style w:type="character" w:styleId="FootnoteReference">
    <w:name w:val="footnote reference"/>
    <w:basedOn w:val="DefaultParagraphFont"/>
    <w:uiPriority w:val="99"/>
    <w:semiHidden/>
    <w:unhideWhenUsed/>
    <w:rsid w:val="006B56B6"/>
    <w:rPr>
      <w:vertAlign w:val="superscript"/>
    </w:rPr>
  </w:style>
  <w:style w:type="character" w:styleId="CommentReference">
    <w:name w:val="annotation reference"/>
    <w:basedOn w:val="DefaultParagraphFont"/>
    <w:uiPriority w:val="99"/>
    <w:semiHidden/>
    <w:unhideWhenUsed/>
    <w:rsid w:val="000870B1"/>
    <w:rPr>
      <w:sz w:val="16"/>
      <w:szCs w:val="16"/>
    </w:rPr>
  </w:style>
  <w:style w:type="paragraph" w:styleId="CommentText">
    <w:name w:val="annotation text"/>
    <w:basedOn w:val="Normal"/>
    <w:link w:val="CommentTextChar"/>
    <w:uiPriority w:val="99"/>
    <w:semiHidden/>
    <w:unhideWhenUsed/>
    <w:rsid w:val="000870B1"/>
    <w:rPr>
      <w:sz w:val="20"/>
      <w:szCs w:val="20"/>
    </w:rPr>
  </w:style>
  <w:style w:type="character" w:customStyle="1" w:styleId="CommentTextChar">
    <w:name w:val="Comment Text Char"/>
    <w:basedOn w:val="DefaultParagraphFont"/>
    <w:link w:val="CommentText"/>
    <w:uiPriority w:val="99"/>
    <w:semiHidden/>
    <w:rsid w:val="000870B1"/>
    <w:rPr>
      <w:sz w:val="20"/>
      <w:szCs w:val="20"/>
    </w:rPr>
  </w:style>
  <w:style w:type="paragraph" w:styleId="CommentSubject">
    <w:name w:val="annotation subject"/>
    <w:basedOn w:val="CommentText"/>
    <w:next w:val="CommentText"/>
    <w:link w:val="CommentSubjectChar"/>
    <w:uiPriority w:val="99"/>
    <w:semiHidden/>
    <w:unhideWhenUsed/>
    <w:rsid w:val="000870B1"/>
    <w:rPr>
      <w:b/>
      <w:bCs/>
    </w:rPr>
  </w:style>
  <w:style w:type="character" w:customStyle="1" w:styleId="CommentSubjectChar">
    <w:name w:val="Comment Subject Char"/>
    <w:basedOn w:val="CommentTextChar"/>
    <w:link w:val="CommentSubject"/>
    <w:uiPriority w:val="99"/>
    <w:semiHidden/>
    <w:rsid w:val="000870B1"/>
    <w:rPr>
      <w:b/>
      <w:bCs/>
      <w:sz w:val="20"/>
      <w:szCs w:val="20"/>
    </w:rPr>
  </w:style>
  <w:style w:type="paragraph" w:styleId="BalloonText">
    <w:name w:val="Balloon Text"/>
    <w:basedOn w:val="Normal"/>
    <w:link w:val="BalloonTextChar"/>
    <w:uiPriority w:val="99"/>
    <w:semiHidden/>
    <w:unhideWhenUsed/>
    <w:rsid w:val="000870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7C4253A-D362-4E31-B3C8-86620A45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Murat Ardag</dc:creator>
  <cp:keywords/>
  <dc:description/>
  <cp:lastModifiedBy>Sanja Hajdinjak</cp:lastModifiedBy>
  <cp:revision>2</cp:revision>
  <dcterms:created xsi:type="dcterms:W3CDTF">2018-08-11T14:22:00Z</dcterms:created>
  <dcterms:modified xsi:type="dcterms:W3CDTF">2018-08-11T14:22:00Z</dcterms:modified>
</cp:coreProperties>
</file>